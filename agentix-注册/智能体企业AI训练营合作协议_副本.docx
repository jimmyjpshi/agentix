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67D2" w14:textId="77777777" w:rsidR="00205B75" w:rsidRPr="00205B75" w:rsidRDefault="00041E7D" w:rsidP="00205B75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41E7D">
        <w:rPr>
          <w:rFonts w:ascii="宋体" w:eastAsia="宋体" w:hAnsi="宋体" w:cs="宋体"/>
          <w:noProof/>
          <w:kern w:val="0"/>
          <w:sz w:val="24"/>
        </w:rPr>
        <w:pict w14:anchorId="408C81A8">
          <v:rect id="_x0000_i1034" alt="" style="width:415.3pt;height:.05pt;mso-width-percent:0;mso-height-percent:0;mso-width-percent:0;mso-height-percent:0" o:hralign="center" o:hrstd="t" o:hr="t" fillcolor="#a0a0a0" stroked="f"/>
        </w:pict>
      </w:r>
    </w:p>
    <w:p w14:paraId="51A0B0FD" w14:textId="77777777" w:rsidR="00205B75" w:rsidRPr="00205B75" w:rsidRDefault="00205B75" w:rsidP="00205B75">
      <w:pPr>
        <w:widowControl/>
        <w:spacing w:before="100" w:beforeAutospacing="1" w:after="100" w:afterAutospacing="1" w:line="240" w:lineRule="auto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</w:pPr>
      <w:r w:rsidRPr="00205B75"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  <w:t>智能体企业AI训练营合作协议</w:t>
      </w:r>
    </w:p>
    <w:p w14:paraId="1CB2C19D" w14:textId="77777777" w:rsidR="00205B75" w:rsidRPr="00205B75" w:rsidRDefault="00205B75" w:rsidP="00205B7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14:paraId="10BA6680" w14:textId="77777777" w:rsidR="00205B75" w:rsidRPr="00205B75" w:rsidRDefault="00205B75" w:rsidP="00205B7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甲方（主办方）：北京艾捷特科技有限公司</w:t>
      </w:r>
    </w:p>
    <w:p w14:paraId="59FAF465" w14:textId="77777777" w:rsidR="00205B75" w:rsidRPr="00205B75" w:rsidRDefault="00205B75" w:rsidP="00205B7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地址：__________</w:t>
      </w:r>
    </w:p>
    <w:p w14:paraId="0B7EB3DE" w14:textId="77777777" w:rsidR="00205B75" w:rsidRPr="00205B75" w:rsidRDefault="00205B75" w:rsidP="00205B7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联系人：__________</w:t>
      </w:r>
    </w:p>
    <w:p w14:paraId="16C6F1B7" w14:textId="77777777" w:rsidR="00205B75" w:rsidRPr="00205B75" w:rsidRDefault="00205B75" w:rsidP="00205B7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14:paraId="6933B772" w14:textId="77777777" w:rsidR="00205B75" w:rsidRPr="00205B75" w:rsidRDefault="00205B75" w:rsidP="00205B7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乙方（合作方/派员公司）：公司</w:t>
      </w:r>
    </w:p>
    <w:p w14:paraId="00117293" w14:textId="77777777" w:rsidR="00205B75" w:rsidRPr="00205B75" w:rsidRDefault="00205B75" w:rsidP="00205B7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地址：</w:t>
      </w:r>
    </w:p>
    <w:p w14:paraId="386522EE" w14:textId="77777777" w:rsidR="00205B75" w:rsidRPr="00205B75" w:rsidRDefault="00205B75" w:rsidP="00205B7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联系人：__________</w:t>
      </w:r>
    </w:p>
    <w:p w14:paraId="1AF9E0C7" w14:textId="77777777" w:rsidR="00205B75" w:rsidRPr="00205B75" w:rsidRDefault="00041E7D" w:rsidP="00205B75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41E7D">
        <w:rPr>
          <w:rFonts w:ascii="宋体" w:eastAsia="宋体" w:hAnsi="宋体" w:cs="宋体"/>
          <w:noProof/>
          <w:kern w:val="0"/>
          <w:sz w:val="24"/>
        </w:rPr>
        <w:pict w14:anchorId="6956E478">
          <v:rect id="_x0000_i1033" alt="" style="width:415.3pt;height:.05pt;mso-width-percent:0;mso-height-percent:0;mso-width-percent:0;mso-height-percent:0" o:hralign="center" o:hrstd="t" o:hr="t" fillcolor="#a0a0a0" stroked="f"/>
        </w:pict>
      </w:r>
    </w:p>
    <w:p w14:paraId="7F30EB03" w14:textId="77777777" w:rsidR="00205B75" w:rsidRPr="00205B75" w:rsidRDefault="00205B75" w:rsidP="00205B75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205B75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第一条 培训事项</w:t>
      </w:r>
    </w:p>
    <w:p w14:paraId="12B4BF30" w14:textId="77777777" w:rsidR="00205B75" w:rsidRPr="00205B75" w:rsidRDefault="00205B75" w:rsidP="00205B75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培训名称：智能体企业AI训练营</w:t>
      </w:r>
    </w:p>
    <w:p w14:paraId="3B1759E6" w14:textId="77777777" w:rsidR="00205B75" w:rsidRPr="00205B75" w:rsidRDefault="00205B75" w:rsidP="00205B75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培训时间：2025年10月31日至11月2日，每日9:00–18:00，全日制安排（含午间课程或活动，具体以甲方通知为准）。</w:t>
      </w:r>
    </w:p>
    <w:p w14:paraId="09E08EA5" w14:textId="77777777" w:rsidR="00205B75" w:rsidRPr="00205B75" w:rsidRDefault="00205B75" w:rsidP="00205B75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培训地点：北京市（具体地址由甲方另行通知）。</w:t>
      </w:r>
    </w:p>
    <w:p w14:paraId="06CD0B5D" w14:textId="77777777" w:rsidR="00205B75" w:rsidRPr="00205B75" w:rsidRDefault="00205B75" w:rsidP="00205B75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培训对象：乙方派出之员工。</w:t>
      </w:r>
    </w:p>
    <w:p w14:paraId="0339A3D7" w14:textId="77777777" w:rsidR="00205B75" w:rsidRPr="00205B75" w:rsidRDefault="00205B75" w:rsidP="00205B75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培训内容：围绕Agentic AI趋势、企业模式、战略与执行、团队与组织、运营与落地的全方位课程与实操。</w:t>
      </w:r>
    </w:p>
    <w:p w14:paraId="554F134B" w14:textId="77777777" w:rsidR="00205B75" w:rsidRPr="00205B75" w:rsidRDefault="00041E7D" w:rsidP="00205B75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41E7D">
        <w:rPr>
          <w:rFonts w:ascii="宋体" w:eastAsia="宋体" w:hAnsi="宋体" w:cs="宋体"/>
          <w:noProof/>
          <w:kern w:val="0"/>
          <w:sz w:val="24"/>
        </w:rPr>
        <w:pict w14:anchorId="4587B2A6">
          <v:rect id="_x0000_i1032" alt="" style="width:415.3pt;height:.05pt;mso-width-percent:0;mso-height-percent:0;mso-width-percent:0;mso-height-percent:0" o:hralign="center" o:hrstd="t" o:hr="t" fillcolor="#a0a0a0" stroked="f"/>
        </w:pict>
      </w:r>
    </w:p>
    <w:p w14:paraId="55A41A2F" w14:textId="77777777" w:rsidR="00205B75" w:rsidRPr="00205B75" w:rsidRDefault="00205B75" w:rsidP="00205B75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205B75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第二条 培训费用与支付</w:t>
      </w:r>
    </w:p>
    <w:p w14:paraId="138D6A2C" w14:textId="77777777" w:rsidR="00205B75" w:rsidRPr="00205B75" w:rsidRDefault="00205B75" w:rsidP="00205B75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培训费用为人民币 30,000元/人。</w:t>
      </w:r>
    </w:p>
    <w:p w14:paraId="332EDF72" w14:textId="77777777" w:rsidR="00205B75" w:rsidRPr="00205B75" w:rsidRDefault="00205B75" w:rsidP="00205B75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乙方确认派出人数为 ____人，总费用为人民币 ____元。</w:t>
      </w:r>
    </w:p>
    <w:p w14:paraId="283EDA81" w14:textId="77777777" w:rsidR="00205B75" w:rsidRPr="00205B75" w:rsidRDefault="00205B75" w:rsidP="00205B75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乙方应在本协议签署后 5个工作日内 将全部费用支付至甲方指定账户。</w:t>
      </w:r>
    </w:p>
    <w:p w14:paraId="0E514249" w14:textId="77777777" w:rsidR="00205B75" w:rsidRPr="00205B75" w:rsidRDefault="00205B75" w:rsidP="00205B75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培训费用一经支付，不予退还。但若乙方因故无法参训，可在开营前 7个工作日 内书面申请更换人员。</w:t>
      </w:r>
    </w:p>
    <w:p w14:paraId="5E689F91" w14:textId="77777777" w:rsidR="00205B75" w:rsidRPr="00205B75" w:rsidRDefault="00041E7D" w:rsidP="00205B75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41E7D">
        <w:rPr>
          <w:rFonts w:ascii="宋体" w:eastAsia="宋体" w:hAnsi="宋体" w:cs="宋体"/>
          <w:noProof/>
          <w:kern w:val="0"/>
          <w:sz w:val="24"/>
        </w:rPr>
        <w:lastRenderedPageBreak/>
        <w:pict w14:anchorId="01DD6918">
          <v:rect id="_x0000_i1031" alt="" style="width:415.3pt;height:.05pt;mso-width-percent:0;mso-height-percent:0;mso-width-percent:0;mso-height-percent:0" o:hralign="center" o:hrstd="t" o:hr="t" fillcolor="#a0a0a0" stroked="f"/>
        </w:pict>
      </w:r>
    </w:p>
    <w:p w14:paraId="6EBE6E97" w14:textId="77777777" w:rsidR="00205B75" w:rsidRPr="00205B75" w:rsidRDefault="00205B75" w:rsidP="00205B75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205B75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第三条 甲方的权利与义务</w:t>
      </w:r>
    </w:p>
    <w:p w14:paraId="1AA58CCC" w14:textId="77777777" w:rsidR="00205B75" w:rsidRPr="00205B75" w:rsidRDefault="00205B75" w:rsidP="00205B75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负责课程设计、讲师安排、场地与相关物料的组织。</w:t>
      </w:r>
    </w:p>
    <w:p w14:paraId="5C171DD6" w14:textId="77777777" w:rsidR="00205B75" w:rsidRPr="00205B75" w:rsidRDefault="00205B75" w:rsidP="00205B75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向乙方参训人员提供培训教材（纸质或电子版）。</w:t>
      </w:r>
    </w:p>
    <w:p w14:paraId="7DE08FA0" w14:textId="77777777" w:rsidR="00205B75" w:rsidRPr="00205B75" w:rsidRDefault="00205B75" w:rsidP="00205B75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确保培训期间的教学质量与基本服务。</w:t>
      </w:r>
    </w:p>
    <w:p w14:paraId="2AF2FB1E" w14:textId="77777777" w:rsidR="00205B75" w:rsidRPr="00205B75" w:rsidRDefault="00205B75" w:rsidP="00205B75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对培训涉及的知识产权享有所有权，未经甲方书面许可，乙方及参训人员不得复制、传播或用于商业用途。</w:t>
      </w:r>
    </w:p>
    <w:p w14:paraId="46986977" w14:textId="77777777" w:rsidR="00205B75" w:rsidRPr="00205B75" w:rsidRDefault="00041E7D" w:rsidP="00205B75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41E7D">
        <w:rPr>
          <w:rFonts w:ascii="宋体" w:eastAsia="宋体" w:hAnsi="宋体" w:cs="宋体"/>
          <w:noProof/>
          <w:kern w:val="0"/>
          <w:sz w:val="24"/>
        </w:rPr>
        <w:pict w14:anchorId="26156894">
          <v:rect id="_x0000_i1030" alt="" style="width:415.3pt;height:.05pt;mso-width-percent:0;mso-height-percent:0;mso-width-percent:0;mso-height-percent:0" o:hralign="center" o:hrstd="t" o:hr="t" fillcolor="#a0a0a0" stroked="f"/>
        </w:pict>
      </w:r>
    </w:p>
    <w:p w14:paraId="6012E394" w14:textId="77777777" w:rsidR="00205B75" w:rsidRPr="00205B75" w:rsidRDefault="00205B75" w:rsidP="00205B75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205B75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第四条 乙方的权利与义务</w:t>
      </w:r>
    </w:p>
    <w:p w14:paraId="4FB18D71" w14:textId="77777777" w:rsidR="00205B75" w:rsidRPr="00205B75" w:rsidRDefault="00205B75" w:rsidP="00205B75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按时足额支付培训费用。</w:t>
      </w:r>
    </w:p>
    <w:p w14:paraId="698BF85F" w14:textId="77777777" w:rsidR="00205B75" w:rsidRPr="00205B75" w:rsidRDefault="00205B75" w:rsidP="00205B75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按约派出员工参加，保证参训人员遵守培训纪律和安排。</w:t>
      </w:r>
    </w:p>
    <w:p w14:paraId="39C449ED" w14:textId="77777777" w:rsidR="00205B75" w:rsidRPr="00205B75" w:rsidRDefault="00205B75" w:rsidP="00205B75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参训人员不得在未经许可的情况下录音、录像或对外泄露课程资料。</w:t>
      </w:r>
    </w:p>
    <w:p w14:paraId="3A54D4C7" w14:textId="77777777" w:rsidR="00205B75" w:rsidRPr="00205B75" w:rsidRDefault="00205B75" w:rsidP="00205B75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参训期间因个人原因导致的人身及财产损失由乙方自行承担，甲方不承担相关责任。</w:t>
      </w:r>
    </w:p>
    <w:p w14:paraId="63739B4D" w14:textId="77777777" w:rsidR="00205B75" w:rsidRPr="00205B75" w:rsidRDefault="00041E7D" w:rsidP="00205B75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41E7D">
        <w:rPr>
          <w:rFonts w:ascii="宋体" w:eastAsia="宋体" w:hAnsi="宋体" w:cs="宋体"/>
          <w:noProof/>
          <w:kern w:val="0"/>
          <w:sz w:val="24"/>
        </w:rPr>
        <w:pict w14:anchorId="1E59CBB7">
          <v:rect id="_x0000_i1029" alt="" style="width:415.3pt;height:.05pt;mso-width-percent:0;mso-height-percent:0;mso-width-percent:0;mso-height-percent:0" o:hralign="center" o:hrstd="t" o:hr="t" fillcolor="#a0a0a0" stroked="f"/>
        </w:pict>
      </w:r>
    </w:p>
    <w:p w14:paraId="6519BDF9" w14:textId="77777777" w:rsidR="00205B75" w:rsidRPr="00205B75" w:rsidRDefault="00205B75" w:rsidP="00205B75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205B75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第五条 保密与知识产权</w:t>
      </w:r>
    </w:p>
    <w:p w14:paraId="2799F3F7" w14:textId="77777777" w:rsidR="00205B75" w:rsidRPr="00205B75" w:rsidRDefault="00205B75" w:rsidP="00205B75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培训过程中涉及的课程内容、讲师资料、案例与方法论均为甲方知识产权。</w:t>
      </w:r>
    </w:p>
    <w:p w14:paraId="583123E5" w14:textId="77777777" w:rsidR="00205B75" w:rsidRPr="00205B75" w:rsidRDefault="00205B75" w:rsidP="00205B75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乙方及参训人员仅限内部学习使用，不得向任何第三方披露、复制或用于商业用途。</w:t>
      </w:r>
    </w:p>
    <w:p w14:paraId="703AE7DF" w14:textId="77777777" w:rsidR="00205B75" w:rsidRPr="00205B75" w:rsidRDefault="00041E7D" w:rsidP="00205B75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41E7D">
        <w:rPr>
          <w:rFonts w:ascii="宋体" w:eastAsia="宋体" w:hAnsi="宋体" w:cs="宋体"/>
          <w:noProof/>
          <w:kern w:val="0"/>
          <w:sz w:val="24"/>
        </w:rPr>
        <w:pict w14:anchorId="75E8DCB5"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14:paraId="1EDE547E" w14:textId="77777777" w:rsidR="00205B75" w:rsidRPr="00205B75" w:rsidRDefault="00205B75" w:rsidP="00205B75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205B75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第六条 违约责任</w:t>
      </w:r>
    </w:p>
    <w:p w14:paraId="525C30A0" w14:textId="77777777" w:rsidR="00205B75" w:rsidRPr="00205B75" w:rsidRDefault="00205B75" w:rsidP="00205B75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任何一方违反本协议约定，均应赔偿因此给对方造成的实际损失。</w:t>
      </w:r>
    </w:p>
    <w:p w14:paraId="35C25593" w14:textId="77777777" w:rsidR="00205B75" w:rsidRPr="00205B75" w:rsidRDefault="00205B75" w:rsidP="00205B75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乙方未按时支付培训费用的，甲方有权拒绝提供培训服务。</w:t>
      </w:r>
    </w:p>
    <w:p w14:paraId="7B59AE02" w14:textId="77777777" w:rsidR="00205B75" w:rsidRPr="00205B75" w:rsidRDefault="00041E7D" w:rsidP="00205B75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41E7D">
        <w:rPr>
          <w:rFonts w:ascii="宋体" w:eastAsia="宋体" w:hAnsi="宋体" w:cs="宋体"/>
          <w:noProof/>
          <w:kern w:val="0"/>
          <w:sz w:val="24"/>
        </w:rPr>
        <w:pict w14:anchorId="0167F28F"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14:paraId="3A75791D" w14:textId="77777777" w:rsidR="00205B75" w:rsidRPr="00205B75" w:rsidRDefault="00205B75" w:rsidP="00205B75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205B75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第七条 争议解决</w:t>
      </w:r>
    </w:p>
    <w:p w14:paraId="47B42713" w14:textId="77777777" w:rsidR="00205B75" w:rsidRPr="00205B75" w:rsidRDefault="00205B75" w:rsidP="00205B75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本协议适用中华人民共和国法律。</w:t>
      </w:r>
    </w:p>
    <w:p w14:paraId="654BE010" w14:textId="77777777" w:rsidR="00205B75" w:rsidRPr="00205B75" w:rsidRDefault="00205B75" w:rsidP="00205B75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commentRangeStart w:id="0"/>
      <w:r w:rsidRPr="00205B75">
        <w:rPr>
          <w:rFonts w:ascii="宋体" w:eastAsia="宋体" w:hAnsi="宋体" w:cs="宋体"/>
          <w:kern w:val="0"/>
          <w:sz w:val="24"/>
          <w14:ligatures w14:val="none"/>
        </w:rPr>
        <w:lastRenderedPageBreak/>
        <w:t>双方因履行本协议发生争议，应友好协商解决；协商不成的，提交 北京仲裁委员会 进行仲裁，仲裁裁决为终局，对双方均有约束力。</w:t>
      </w:r>
      <w:commentRangeEnd w:id="0"/>
      <w:r>
        <w:commentReference w:id="0"/>
      </w:r>
    </w:p>
    <w:p w14:paraId="2ADFAFB0" w14:textId="77777777" w:rsidR="00205B75" w:rsidRPr="00205B75" w:rsidRDefault="00041E7D" w:rsidP="00205B75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41E7D">
        <w:rPr>
          <w:rFonts w:ascii="宋体" w:eastAsia="宋体" w:hAnsi="宋体" w:cs="宋体"/>
          <w:noProof/>
          <w:kern w:val="0"/>
          <w:sz w:val="24"/>
        </w:rPr>
        <w:pict w14:anchorId="0BD11385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6263BFAA" w14:textId="77777777" w:rsidR="00205B75" w:rsidRPr="00205B75" w:rsidRDefault="00205B75" w:rsidP="00205B75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205B75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第八条 其他</w:t>
      </w:r>
    </w:p>
    <w:p w14:paraId="27BCB699" w14:textId="77777777" w:rsidR="00205B75" w:rsidRPr="00205B75" w:rsidRDefault="00205B75" w:rsidP="00205B75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本协议自双方签字盖章之日起生效。</w:t>
      </w:r>
    </w:p>
    <w:p w14:paraId="0DB5DD42" w14:textId="77777777" w:rsidR="00205B75" w:rsidRPr="00205B75" w:rsidRDefault="00205B75" w:rsidP="00205B75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本协议一式两份，甲乙双方各执一份，具有同等法律效力。</w:t>
      </w:r>
    </w:p>
    <w:p w14:paraId="14F5E001" w14:textId="77777777" w:rsidR="00205B75" w:rsidRPr="00205B75" w:rsidRDefault="00041E7D" w:rsidP="00205B75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41E7D">
        <w:rPr>
          <w:rFonts w:ascii="宋体" w:eastAsia="宋体" w:hAnsi="宋体" w:cs="宋体"/>
          <w:noProof/>
          <w:kern w:val="0"/>
          <w:sz w:val="24"/>
        </w:rPr>
        <w:pict w14:anchorId="6EE6984D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379F5497" w14:textId="77777777" w:rsidR="00205B75" w:rsidRPr="00205B75" w:rsidRDefault="00205B75" w:rsidP="00205B75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205B75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签署页</w:t>
      </w:r>
    </w:p>
    <w:p w14:paraId="767CF09B" w14:textId="77777777" w:rsidR="00205B75" w:rsidRPr="00205B75" w:rsidRDefault="00205B75" w:rsidP="00205B7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14:paraId="32275CA6" w14:textId="77777777" w:rsidR="00205B75" w:rsidRPr="00205B75" w:rsidRDefault="00205B75" w:rsidP="00205B7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甲方：北京艾捷特科技有限公司</w:t>
      </w:r>
    </w:p>
    <w:p w14:paraId="2B1A2D30" w14:textId="77777777" w:rsidR="00205B75" w:rsidRPr="00205B75" w:rsidRDefault="00205B75" w:rsidP="00205B7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代表人：__________</w:t>
      </w:r>
    </w:p>
    <w:p w14:paraId="26445EF5" w14:textId="77777777" w:rsidR="00205B75" w:rsidRPr="00205B75" w:rsidRDefault="00205B75" w:rsidP="00205B7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日期：____年__月__日</w:t>
      </w:r>
    </w:p>
    <w:p w14:paraId="27FBB2A6" w14:textId="77777777" w:rsidR="00205B75" w:rsidRPr="00205B75" w:rsidRDefault="00205B75" w:rsidP="00205B7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14:paraId="7E015561" w14:textId="77777777" w:rsidR="00205B75" w:rsidRPr="00205B75" w:rsidRDefault="00205B75" w:rsidP="00205B7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乙方：公司</w:t>
      </w:r>
    </w:p>
    <w:p w14:paraId="14356A98" w14:textId="77777777" w:rsidR="00205B75" w:rsidRPr="00205B75" w:rsidRDefault="00205B75" w:rsidP="00205B7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代表人：</w:t>
      </w:r>
    </w:p>
    <w:p w14:paraId="6047028A" w14:textId="77777777" w:rsidR="00205B75" w:rsidRPr="00205B75" w:rsidRDefault="00205B75" w:rsidP="00205B7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05B75">
        <w:rPr>
          <w:rFonts w:ascii="宋体" w:eastAsia="宋体" w:hAnsi="宋体" w:cs="宋体"/>
          <w:kern w:val="0"/>
          <w:sz w:val="24"/>
          <w14:ligatures w14:val="none"/>
        </w:rPr>
        <w:t>日期：____年__月__日</w:t>
      </w:r>
    </w:p>
    <w:p w14:paraId="1F394040" w14:textId="40C85C21" w:rsidR="00205B75" w:rsidRPr="00205B75" w:rsidRDefault="00205B75" w:rsidP="00205B75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14:paraId="2A6A93BD" w14:textId="1C7B31FA" w:rsidR="00205B75" w:rsidRPr="00205B75" w:rsidRDefault="00205B75">
      <w:pPr>
        <w:rPr>
          <w:rFonts w:hint="eastAsia"/>
        </w:rPr>
      </w:pPr>
    </w:p>
    <w:p w14:paraId="3AE07491" w14:textId="77777777" w:rsidR="00205B75" w:rsidRDefault="00205B75">
      <w:pPr>
        <w:rPr>
          <w:rFonts w:hint="eastAsia"/>
        </w:rPr>
      </w:pPr>
    </w:p>
    <w:p>
      <w:ins w:author="13910388076">
        <w:r>
          <w:t/>
        </w:r>
      </w:ins>
    </w:p>
    <w:p>
      <w:ins w:author="13910388076">
        <w:r>
          <w:t>缺失条款：</w:t>
        </w:r>
      </w:ins>
    </w:p>
    <w:p>
      <w:ins w:author="13910388076">
        <w:r>
          <w:t/>
        </w:r>
      </w:ins>
    </w:p>
    <w:p>
      <w:ins w:author="13910388076">
        <w:r>
          <w:t>1、是否约定了签订地点</w:t>
        </w:r>
      </w:ins>
    </w:p>
    <w:p>
      <w:ins w:author="13910388076">
        <w:r>
          <w:t>风险提示：未约定合同签订地点。</w:t>
        </w:r>
      </w:ins>
    </w:p>
    <w:p>
      <w:ins w:author="13910388076">
        <w:r>
          <w:t/>
        </w:r>
      </w:ins>
    </w:p>
    <w:p>
      <w:ins w:author="13910388076">
        <w:r>
          <w:t>修改意见：签订地点：</w:t>
        </w:r>
      </w:ins>
    </w:p>
    <w:p>
      <w:ins w:author="13910388076">
        <w:r>
          <w:t/>
        </w:r>
      </w:ins>
    </w:p>
    <w:p>
      <w:ins w:author="13910388076">
        <w:r>
          <w:t>2、合同取代其他沟通形式</w:t>
        </w:r>
      </w:ins>
    </w:p>
    <w:p>
      <w:ins w:author="13910388076">
        <w:r>
          <w:t>风险提示：合同片段为空，存在条款缺失风险，可能导致约定不明。</w:t>
        </w:r>
      </w:ins>
    </w:p>
    <w:p>
      <w:ins w:author="13910388076">
        <w:r>
          <w:t/>
        </w:r>
      </w:ins>
    </w:p>
    <w:p>
      <w:ins w:author="13910388076">
        <w:r>
          <w:t>修改意见：无论甲乙双方有任何其他约定，包括但不限于口头，书面，邮件等形式，本合同效力为最高优先级</w:t>
        </w:r>
      </w:ins>
    </w:p>
    <w:p>
      <w:ins w:author="13910388076">
        <w:r>
          <w:t/>
        </w:r>
      </w:ins>
    </w:p>
    <w:sectPr w:rsidR="00205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>
  <w:comment w:author="13910388076" w:date="2025-09-29T11:46:57.083Z" w:id="0">
    <w:p>
      <w:r>
        <w:t>建议选择诉讼作为争议解决方式。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406FD"/>
    <w:multiLevelType w:val="multilevel"/>
    <w:tmpl w:val="6FF8D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055BE5"/>
    <w:multiLevelType w:val="multilevel"/>
    <w:tmpl w:val="33D49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2637E6"/>
    <w:multiLevelType w:val="multilevel"/>
    <w:tmpl w:val="6D8C0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837933"/>
    <w:multiLevelType w:val="multilevel"/>
    <w:tmpl w:val="E4EA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754093"/>
    <w:multiLevelType w:val="multilevel"/>
    <w:tmpl w:val="2960A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B64D99"/>
    <w:multiLevelType w:val="multilevel"/>
    <w:tmpl w:val="5DA4C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DE2507"/>
    <w:multiLevelType w:val="multilevel"/>
    <w:tmpl w:val="5ACCD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571CCC"/>
    <w:multiLevelType w:val="multilevel"/>
    <w:tmpl w:val="E8164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0244568">
    <w:abstractNumId w:val="6"/>
  </w:num>
  <w:num w:numId="2" w16cid:durableId="142163849">
    <w:abstractNumId w:val="3"/>
  </w:num>
  <w:num w:numId="3" w16cid:durableId="1118525315">
    <w:abstractNumId w:val="2"/>
  </w:num>
  <w:num w:numId="4" w16cid:durableId="376901176">
    <w:abstractNumId w:val="7"/>
  </w:num>
  <w:num w:numId="5" w16cid:durableId="1152217994">
    <w:abstractNumId w:val="0"/>
  </w:num>
  <w:num w:numId="6" w16cid:durableId="91978545">
    <w:abstractNumId w:val="4"/>
  </w:num>
  <w:num w:numId="7" w16cid:durableId="724261344">
    <w:abstractNumId w:val="5"/>
  </w:num>
  <w:num w:numId="8" w16cid:durableId="2026664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75"/>
    <w:rsid w:val="00041E7D"/>
    <w:rsid w:val="0020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98BC4"/>
  <w15:chartTrackingRefBased/>
  <w15:docId w15:val="{AFAFE133-A311-C441-A6AF-DE50F1D3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05B7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05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205B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5B7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5B7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5B7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5B7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5B7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5B7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5B7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05B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205B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05B7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05B7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05B7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05B7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05B7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05B7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05B7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05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5B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05B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05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05B7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05B7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05B7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05B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05B7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05B75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205B75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s1">
    <w:name w:val="s1"/>
    <w:basedOn w:val="a0"/>
    <w:rsid w:val="00205B75"/>
  </w:style>
  <w:style w:type="character" w:customStyle="1" w:styleId="s2">
    <w:name w:val="s2"/>
    <w:basedOn w:val="a0"/>
    <w:rsid w:val="00205B75"/>
  </w:style>
  <w:style w:type="character" w:customStyle="1" w:styleId="s3">
    <w:name w:val="s3"/>
    <w:basedOn w:val="a0"/>
    <w:rsid w:val="00205B75"/>
  </w:style>
  <w:style w:type="paragraph" w:customStyle="1" w:styleId="p3">
    <w:name w:val="p3"/>
    <w:basedOn w:val="a"/>
    <w:rsid w:val="00205B75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8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Relationship Id="rId7" Target="comments.xml" Type="http://schemas.openxmlformats.org/officeDocument/2006/relationships/comments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2025-09-29T03:43:00Z</dcterms:created>
  <dc:creator>JImmy Shi</dc:creator>
  <cp:lastModifiedBy>JImmy Shi</cp:lastModifiedBy>
  <dcterms:modified xsi:type="dcterms:W3CDTF">2025-09-29T03:44:00Z</dcterms:modified>
  <cp:revision>1</cp:revision>
</cp:coreProperties>
</file>